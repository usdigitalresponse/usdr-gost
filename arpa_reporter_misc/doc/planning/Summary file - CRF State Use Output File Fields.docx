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B50B" w14:textId="4E95358F" w:rsidR="00811056" w:rsidRDefault="00811056" w:rsidP="00811056">
      <w:pPr>
        <w:rPr>
          <w:b/>
          <w:bCs/>
        </w:rPr>
      </w:pPr>
      <w:r>
        <w:rPr>
          <w:b/>
          <w:bCs/>
        </w:rPr>
        <w:t>Cover note:</w:t>
      </w:r>
    </w:p>
    <w:p w14:paraId="7AAE752F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Per last week’s call, I put together a list of fields that would be useful output data for validation of cumulative data.  With all the tabs, there’s a lot of repetition.  It mostly boils down to 5 formulas and 3 data validations that cross periods (example: Contracts tab section 5-7).  If adding a view in Render with these fields and the ability to cut/paste from UI to Excel is doable by about January 5</w:t>
      </w:r>
      <w:r w:rsidRPr="00811056">
        <w:rPr>
          <w:rFonts w:ascii="Calibri" w:eastAsia="Times New Roman" w:hAnsi="Calibri" w:cs="Calibri"/>
          <w:color w:val="000000"/>
          <w:vertAlign w:val="superscript"/>
        </w:rPr>
        <w:t>th</w:t>
      </w:r>
      <w:r w:rsidRPr="00811056">
        <w:rPr>
          <w:rFonts w:ascii="Calibri" w:eastAsia="Times New Roman" w:hAnsi="Calibri" w:cs="Calibri"/>
          <w:color w:val="000000"/>
        </w:rPr>
        <w:t>, this would make data validation much smoother on our end. </w:t>
      </w:r>
    </w:p>
    <w:p w14:paraId="11D275A7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 </w:t>
      </w:r>
    </w:p>
    <w:p w14:paraId="51F83898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On page 3 are fields for a Project Level Summary Data report.  RI manually generated something similar for the first period, but it would be fantastic if USDR could generate from Render for future periods.</w:t>
      </w:r>
    </w:p>
    <w:p w14:paraId="3AA01083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 </w:t>
      </w:r>
    </w:p>
    <w:p w14:paraId="29A63DA5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As discussed today, the RI and Ohio teams are still reviewing this.  Some of the comments are for the state review.</w:t>
      </w:r>
    </w:p>
    <w:p w14:paraId="6997A46D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 </w:t>
      </w:r>
    </w:p>
    <w:p w14:paraId="798BE05B" w14:textId="77777777" w:rsidR="00811056" w:rsidRPr="00811056" w:rsidRDefault="00811056" w:rsidP="0081105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1056">
        <w:rPr>
          <w:rFonts w:ascii="Calibri" w:eastAsia="Times New Roman" w:hAnsi="Calibri" w:cs="Calibri"/>
          <w:color w:val="000000"/>
        </w:rPr>
        <w:t>Let me know if you have questions.</w:t>
      </w:r>
    </w:p>
    <w:p w14:paraId="4D348724" w14:textId="77777777" w:rsidR="00811056" w:rsidRDefault="00811056" w:rsidP="00811056">
      <w:pPr>
        <w:rPr>
          <w:b/>
          <w:bCs/>
        </w:rPr>
      </w:pPr>
    </w:p>
    <w:p w14:paraId="0803EF18" w14:textId="73395DA7" w:rsidR="00811056" w:rsidRDefault="00811056" w:rsidP="00811056">
      <w:pPr>
        <w:rPr>
          <w:b/>
          <w:bCs/>
        </w:rPr>
      </w:pPr>
      <w:r>
        <w:rPr>
          <w:b/>
          <w:bCs/>
        </w:rPr>
        <w:br w:type="page"/>
      </w:r>
    </w:p>
    <w:p w14:paraId="1427B7B2" w14:textId="4B41F651" w:rsidR="0089101D" w:rsidRPr="00A01C46" w:rsidRDefault="0089101D" w:rsidP="006D5D46">
      <w:pPr>
        <w:ind w:left="360" w:hanging="360"/>
        <w:rPr>
          <w:b/>
          <w:bCs/>
        </w:rPr>
      </w:pPr>
      <w:commentRangeStart w:id="0"/>
      <w:r w:rsidRPr="00A01C46">
        <w:rPr>
          <w:b/>
          <w:bCs/>
        </w:rPr>
        <w:lastRenderedPageBreak/>
        <w:t>Suggested fields for CRF State Use Output File</w:t>
      </w:r>
      <w:r w:rsidR="00A01C46" w:rsidRPr="00A01C46">
        <w:rPr>
          <w:b/>
          <w:bCs/>
        </w:rPr>
        <w:t xml:space="preserve"> 1</w:t>
      </w:r>
      <w:commentRangeEnd w:id="0"/>
      <w:r w:rsidR="00934572">
        <w:rPr>
          <w:rStyle w:val="CommentReference"/>
        </w:rPr>
        <w:commentReference w:id="0"/>
      </w:r>
      <w:r w:rsidR="001B1DDF">
        <w:rPr>
          <w:b/>
          <w:bCs/>
        </w:rPr>
        <w:t xml:space="preserve"> – Period and Cumulative Data by Award</w:t>
      </w:r>
    </w:p>
    <w:p w14:paraId="0BFF3615" w14:textId="6E67835F" w:rsidR="00D15026" w:rsidRDefault="00D15026" w:rsidP="006D5D46">
      <w:pPr>
        <w:ind w:left="360" w:hanging="360"/>
      </w:pPr>
      <w:r>
        <w:t>Contracts Tab</w:t>
      </w:r>
    </w:p>
    <w:p w14:paraId="45D0CB79" w14:textId="27ED2959" w:rsidR="00402A69" w:rsidRDefault="00402A69" w:rsidP="00775144">
      <w:pPr>
        <w:pStyle w:val="ListParagraph"/>
        <w:numPr>
          <w:ilvl w:val="0"/>
          <w:numId w:val="1"/>
        </w:numPr>
      </w:pPr>
      <w:r>
        <w:t>Agency Code</w:t>
      </w:r>
      <w:r w:rsidR="00934572">
        <w:t xml:space="preserve"> (alpha code from Cover tab column A)</w:t>
      </w:r>
    </w:p>
    <w:p w14:paraId="50387907" w14:textId="4AAF655F" w:rsidR="0068340F" w:rsidRDefault="00775144" w:rsidP="00775144">
      <w:pPr>
        <w:pStyle w:val="ListParagraph"/>
        <w:numPr>
          <w:ilvl w:val="0"/>
          <w:numId w:val="1"/>
        </w:numPr>
      </w:pPr>
      <w:r>
        <w:t>Project</w:t>
      </w:r>
      <w:r w:rsidR="008E4233">
        <w:t xml:space="preserve"> ID</w:t>
      </w:r>
    </w:p>
    <w:p w14:paraId="750EE3BA" w14:textId="1F1DD87D" w:rsidR="00775144" w:rsidRDefault="00775144" w:rsidP="00775144">
      <w:pPr>
        <w:pStyle w:val="ListParagraph"/>
        <w:numPr>
          <w:ilvl w:val="0"/>
          <w:numId w:val="1"/>
        </w:numPr>
      </w:pPr>
      <w:r>
        <w:t xml:space="preserve">Subrecipient </w:t>
      </w:r>
      <w:r w:rsidR="003C6363">
        <w:t>Legal Name</w:t>
      </w:r>
    </w:p>
    <w:p w14:paraId="2E36C6BC" w14:textId="13C1FE82" w:rsidR="003C6363" w:rsidRDefault="003C6363" w:rsidP="003C6363">
      <w:pPr>
        <w:pStyle w:val="ListParagraph"/>
        <w:numPr>
          <w:ilvl w:val="0"/>
          <w:numId w:val="1"/>
        </w:numPr>
      </w:pPr>
      <w:commentRangeStart w:id="2"/>
      <w:r>
        <w:t>Contract Number</w:t>
      </w:r>
      <w:commentRangeEnd w:id="2"/>
      <w:r w:rsidR="006D5D46">
        <w:rPr>
          <w:rStyle w:val="CommentReference"/>
        </w:rPr>
        <w:commentReference w:id="2"/>
      </w:r>
    </w:p>
    <w:p w14:paraId="57434636" w14:textId="2954FA59" w:rsidR="00775144" w:rsidRDefault="00D15026" w:rsidP="00775144">
      <w:pPr>
        <w:pStyle w:val="ListParagraph"/>
        <w:numPr>
          <w:ilvl w:val="0"/>
          <w:numId w:val="1"/>
        </w:numPr>
      </w:pPr>
      <w:commentRangeStart w:id="3"/>
      <w:r>
        <w:t>Contract</w:t>
      </w:r>
      <w:r w:rsidR="00775144">
        <w:t xml:space="preserve"> Amount</w:t>
      </w:r>
      <w:r w:rsidR="00934572">
        <w:t xml:space="preserve"> (column F)</w:t>
      </w:r>
      <w:r w:rsidR="00775144">
        <w:t>, each period</w:t>
      </w:r>
      <w:commentRangeEnd w:id="3"/>
      <w:r w:rsidR="00DC55F0">
        <w:rPr>
          <w:rStyle w:val="CommentReference"/>
        </w:rPr>
        <w:commentReference w:id="3"/>
      </w:r>
    </w:p>
    <w:p w14:paraId="4AE97855" w14:textId="441B57F2" w:rsidR="00775144" w:rsidRDefault="0009520C" w:rsidP="00775144">
      <w:pPr>
        <w:pStyle w:val="ListParagraph"/>
        <w:numPr>
          <w:ilvl w:val="1"/>
          <w:numId w:val="1"/>
        </w:numPr>
      </w:pPr>
      <w:r>
        <w:t xml:space="preserve">Formula: </w:t>
      </w:r>
      <w:r w:rsidR="000277B8">
        <w:t xml:space="preserve">current period Contract Amount </w:t>
      </w:r>
      <w:r w:rsidR="00D57427">
        <w:t>–</w:t>
      </w:r>
      <w:r w:rsidR="000277B8">
        <w:t xml:space="preserve"> </w:t>
      </w:r>
      <w:r w:rsidR="00D57427">
        <w:t>prior period Contract Amount</w:t>
      </w:r>
      <w:r w:rsidR="00775144">
        <w:t xml:space="preserve"> = </w:t>
      </w:r>
      <w:r w:rsidR="00D57427">
        <w:t>Current Quarter Obligation.</w:t>
      </w:r>
      <w:r w:rsidR="006A1F03">
        <w:t xml:space="preserve">  If not equal, need error message.</w:t>
      </w:r>
    </w:p>
    <w:p w14:paraId="79BA323D" w14:textId="24D120FE" w:rsidR="00775144" w:rsidRDefault="006E2F87" w:rsidP="00775144">
      <w:pPr>
        <w:pStyle w:val="ListParagraph"/>
        <w:numPr>
          <w:ilvl w:val="0"/>
          <w:numId w:val="1"/>
        </w:numPr>
      </w:pPr>
      <w:r>
        <w:t xml:space="preserve">Current Quarter </w:t>
      </w:r>
      <w:r w:rsidR="00775144">
        <w:t>Obligation</w:t>
      </w:r>
      <w:r w:rsidR="00934572">
        <w:t xml:space="preserve"> (column R)</w:t>
      </w:r>
      <w:r w:rsidR="00775144">
        <w:t>, each period</w:t>
      </w:r>
    </w:p>
    <w:p w14:paraId="7726346F" w14:textId="541ED393" w:rsidR="00775144" w:rsidRDefault="0009520C" w:rsidP="0009520C">
      <w:pPr>
        <w:pStyle w:val="ListParagraph"/>
        <w:numPr>
          <w:ilvl w:val="1"/>
          <w:numId w:val="1"/>
        </w:numPr>
      </w:pPr>
      <w:r>
        <w:t xml:space="preserve">Formula: </w:t>
      </w:r>
      <w:r w:rsidR="00775144">
        <w:t>Cumulative Obligation Amount</w:t>
      </w:r>
    </w:p>
    <w:p w14:paraId="3DA7877E" w14:textId="0A72DE4A" w:rsidR="00D82E3F" w:rsidRDefault="00D82E3F" w:rsidP="0009520C">
      <w:pPr>
        <w:pStyle w:val="ListParagraph"/>
        <w:numPr>
          <w:ilvl w:val="1"/>
          <w:numId w:val="1"/>
        </w:numPr>
      </w:pPr>
      <w:r>
        <w:t xml:space="preserve">Formula: </w:t>
      </w:r>
      <w:r w:rsidR="00704842">
        <w:t xml:space="preserve">Cumulative Obligation Amount </w:t>
      </w:r>
      <w:r w:rsidR="003F7684">
        <w:t>=</w:t>
      </w:r>
      <w:r w:rsidR="00704842">
        <w:t xml:space="preserve"> current period Contract Amount.  If not equal</w:t>
      </w:r>
      <w:r w:rsidR="006A1F03">
        <w:t>, need error message.</w:t>
      </w:r>
    </w:p>
    <w:p w14:paraId="0FB68448" w14:textId="10B7A91B" w:rsidR="00775144" w:rsidRDefault="006E2F87" w:rsidP="00775144">
      <w:pPr>
        <w:pStyle w:val="ListParagraph"/>
        <w:numPr>
          <w:ilvl w:val="0"/>
          <w:numId w:val="1"/>
        </w:numPr>
      </w:pPr>
      <w:r>
        <w:t xml:space="preserve">Total </w:t>
      </w:r>
      <w:r w:rsidR="00775144">
        <w:t>Expenditure Amount</w:t>
      </w:r>
      <w:r w:rsidR="00934572">
        <w:t xml:space="preserve"> (column U)</w:t>
      </w:r>
      <w:r w:rsidR="00775144">
        <w:t>, each period</w:t>
      </w:r>
    </w:p>
    <w:p w14:paraId="67FD7EAB" w14:textId="0396F743" w:rsidR="00775144" w:rsidRDefault="0009520C" w:rsidP="0009520C">
      <w:pPr>
        <w:pStyle w:val="ListParagraph"/>
        <w:numPr>
          <w:ilvl w:val="1"/>
          <w:numId w:val="1"/>
        </w:numPr>
      </w:pPr>
      <w:r>
        <w:t xml:space="preserve">Formula: </w:t>
      </w:r>
      <w:commentRangeStart w:id="4"/>
      <w:r w:rsidR="00775144">
        <w:t xml:space="preserve">Cumulative Expenditure </w:t>
      </w:r>
      <w:commentRangeEnd w:id="4"/>
      <w:r w:rsidR="00421DC2">
        <w:rPr>
          <w:rStyle w:val="CommentReference"/>
        </w:rPr>
        <w:commentReference w:id="4"/>
      </w:r>
      <w:r w:rsidR="00775144">
        <w:t>Amount</w:t>
      </w:r>
    </w:p>
    <w:p w14:paraId="51988361" w14:textId="685158C3" w:rsidR="00062A93" w:rsidRDefault="00062A93" w:rsidP="006D5D46">
      <w:pPr>
        <w:pStyle w:val="ListParagraph"/>
        <w:numPr>
          <w:ilvl w:val="1"/>
          <w:numId w:val="1"/>
        </w:numPr>
      </w:pPr>
      <w:r>
        <w:t xml:space="preserve">Formula: Cumulative Expenditure Amount </w:t>
      </w:r>
      <w:r w:rsidR="003F7684">
        <w:rPr>
          <w:rFonts w:cstheme="minorHAnsi"/>
        </w:rPr>
        <w:t>≤</w:t>
      </w:r>
      <w:r>
        <w:t xml:space="preserve"> Cumulative Obligation Amount.  If not, need error message.</w:t>
      </w:r>
    </w:p>
    <w:p w14:paraId="59FDF405" w14:textId="687ACC00" w:rsidR="00A0684B" w:rsidRDefault="00A0684B" w:rsidP="00A0684B">
      <w:r>
        <w:t>Grants Tab</w:t>
      </w:r>
    </w:p>
    <w:p w14:paraId="688A5801" w14:textId="1BE8FFFF" w:rsidR="00402A69" w:rsidRDefault="00402A69" w:rsidP="0055444A">
      <w:pPr>
        <w:pStyle w:val="ListParagraph"/>
        <w:numPr>
          <w:ilvl w:val="0"/>
          <w:numId w:val="2"/>
        </w:numPr>
      </w:pPr>
      <w:bookmarkStart w:id="5" w:name="_Hlk58576005"/>
      <w:r>
        <w:t>Agency Code</w:t>
      </w:r>
    </w:p>
    <w:bookmarkEnd w:id="5"/>
    <w:p w14:paraId="3E1F333E" w14:textId="259F3A3F" w:rsidR="0055444A" w:rsidRDefault="0055444A" w:rsidP="0055444A">
      <w:pPr>
        <w:pStyle w:val="ListParagraph"/>
        <w:numPr>
          <w:ilvl w:val="0"/>
          <w:numId w:val="2"/>
        </w:numPr>
      </w:pPr>
      <w:r>
        <w:t>Project ID</w:t>
      </w:r>
    </w:p>
    <w:p w14:paraId="4DFD95C8" w14:textId="77777777" w:rsidR="0055444A" w:rsidRDefault="0055444A" w:rsidP="0055444A">
      <w:pPr>
        <w:pStyle w:val="ListParagraph"/>
        <w:numPr>
          <w:ilvl w:val="0"/>
          <w:numId w:val="2"/>
        </w:numPr>
      </w:pPr>
      <w:r>
        <w:t>Subrecipient Legal Name</w:t>
      </w:r>
    </w:p>
    <w:p w14:paraId="146805B5" w14:textId="13325466" w:rsidR="0055444A" w:rsidRDefault="006273A0" w:rsidP="0055444A">
      <w:pPr>
        <w:pStyle w:val="ListParagraph"/>
        <w:numPr>
          <w:ilvl w:val="0"/>
          <w:numId w:val="2"/>
        </w:numPr>
      </w:pPr>
      <w:r>
        <w:t>Award</w:t>
      </w:r>
      <w:r w:rsidR="0055444A">
        <w:t xml:space="preserve"> Number</w:t>
      </w:r>
    </w:p>
    <w:p w14:paraId="567AFDD4" w14:textId="26D01A7B" w:rsidR="00DC55F0" w:rsidRDefault="00DC55F0" w:rsidP="00DC55F0">
      <w:pPr>
        <w:pStyle w:val="ListParagraph"/>
        <w:numPr>
          <w:ilvl w:val="0"/>
          <w:numId w:val="2"/>
        </w:numPr>
      </w:pPr>
      <w:r>
        <w:t>Award Amount</w:t>
      </w:r>
      <w:r w:rsidR="00934572">
        <w:t xml:space="preserve"> (column F)</w:t>
      </w:r>
      <w:r>
        <w:t>, each period</w:t>
      </w:r>
    </w:p>
    <w:p w14:paraId="47688395" w14:textId="0744EC3E" w:rsidR="00DC55F0" w:rsidRDefault="00DC55F0" w:rsidP="00DC55F0">
      <w:pPr>
        <w:pStyle w:val="ListParagraph"/>
        <w:numPr>
          <w:ilvl w:val="1"/>
          <w:numId w:val="2"/>
        </w:numPr>
      </w:pPr>
      <w:r>
        <w:t>Formula: current period Award Amount – prior period Award Amount = Current Quarter Obligation.  If not equal, need error message.</w:t>
      </w:r>
    </w:p>
    <w:p w14:paraId="0F8CD59B" w14:textId="4B45B0B0" w:rsidR="00DC55F0" w:rsidRDefault="00DC55F0" w:rsidP="00DC55F0">
      <w:pPr>
        <w:pStyle w:val="ListParagraph"/>
        <w:numPr>
          <w:ilvl w:val="0"/>
          <w:numId w:val="2"/>
        </w:numPr>
      </w:pPr>
      <w:r>
        <w:t>Current Quarter Obligation</w:t>
      </w:r>
      <w:r w:rsidR="00934572">
        <w:t xml:space="preserve"> (column T)</w:t>
      </w:r>
      <w:r>
        <w:t>, each period</w:t>
      </w:r>
    </w:p>
    <w:p w14:paraId="28EB530F" w14:textId="77777777" w:rsidR="00DC55F0" w:rsidRDefault="00DC55F0" w:rsidP="00DC55F0">
      <w:pPr>
        <w:pStyle w:val="ListParagraph"/>
        <w:numPr>
          <w:ilvl w:val="1"/>
          <w:numId w:val="2"/>
        </w:numPr>
      </w:pPr>
      <w:r>
        <w:t>Formula: Cumulative Obligation Amount</w:t>
      </w:r>
    </w:p>
    <w:p w14:paraId="66DE1F51" w14:textId="60316E04" w:rsidR="00DC55F0" w:rsidRDefault="00DC55F0" w:rsidP="00DC55F0">
      <w:pPr>
        <w:pStyle w:val="ListParagraph"/>
        <w:numPr>
          <w:ilvl w:val="1"/>
          <w:numId w:val="2"/>
        </w:numPr>
      </w:pPr>
      <w:r>
        <w:t>Formula: Cumulative Obligation Amount = current period Award Amount.  If not equal, need error message.</w:t>
      </w:r>
    </w:p>
    <w:p w14:paraId="72646175" w14:textId="467FF706" w:rsidR="00DC55F0" w:rsidRDefault="00DC55F0" w:rsidP="00DC55F0">
      <w:pPr>
        <w:pStyle w:val="ListParagraph"/>
        <w:numPr>
          <w:ilvl w:val="0"/>
          <w:numId w:val="2"/>
        </w:numPr>
      </w:pPr>
      <w:r>
        <w:t>Total Expenditure Amount</w:t>
      </w:r>
      <w:r w:rsidR="00934572">
        <w:t xml:space="preserve"> (column W)</w:t>
      </w:r>
      <w:r>
        <w:t>, each period</w:t>
      </w:r>
    </w:p>
    <w:p w14:paraId="0FFBA916" w14:textId="77777777" w:rsidR="00DC55F0" w:rsidRDefault="00DC55F0" w:rsidP="00DC55F0">
      <w:pPr>
        <w:pStyle w:val="ListParagraph"/>
        <w:numPr>
          <w:ilvl w:val="1"/>
          <w:numId w:val="2"/>
        </w:numPr>
      </w:pPr>
      <w:r>
        <w:t>Formula: Cumulative Expenditure Amount</w:t>
      </w:r>
    </w:p>
    <w:p w14:paraId="449273E7" w14:textId="77777777" w:rsidR="00DC55F0" w:rsidRDefault="00DC55F0" w:rsidP="00DC55F0">
      <w:pPr>
        <w:pStyle w:val="ListParagraph"/>
        <w:numPr>
          <w:ilvl w:val="1"/>
          <w:numId w:val="2"/>
        </w:numPr>
      </w:pPr>
      <w:r>
        <w:t xml:space="preserve">Formula: Cumulative Expenditure Amount </w:t>
      </w:r>
      <w:r>
        <w:rPr>
          <w:rFonts w:cstheme="minorHAnsi"/>
        </w:rPr>
        <w:t>≤</w:t>
      </w:r>
      <w:r>
        <w:t xml:space="preserve"> Cumulative Obligation Amount.  If not, need error message.</w:t>
      </w:r>
    </w:p>
    <w:p w14:paraId="3B81BC4A" w14:textId="06C408CD" w:rsidR="00DC55F0" w:rsidRDefault="00DC55F0" w:rsidP="00DC55F0">
      <w:r>
        <w:t>Loans Tab</w:t>
      </w:r>
    </w:p>
    <w:p w14:paraId="27F9C189" w14:textId="77777777" w:rsidR="00402A69" w:rsidRDefault="00402A69" w:rsidP="00402A69">
      <w:pPr>
        <w:pStyle w:val="ListParagraph"/>
        <w:numPr>
          <w:ilvl w:val="0"/>
          <w:numId w:val="3"/>
        </w:numPr>
      </w:pPr>
      <w:r>
        <w:t>Agency Code</w:t>
      </w:r>
    </w:p>
    <w:p w14:paraId="7B213C58" w14:textId="3B2EBB52" w:rsidR="00DC55F0" w:rsidRDefault="00DC55F0" w:rsidP="00DC55F0">
      <w:pPr>
        <w:pStyle w:val="ListParagraph"/>
        <w:numPr>
          <w:ilvl w:val="0"/>
          <w:numId w:val="3"/>
        </w:numPr>
      </w:pPr>
      <w:r>
        <w:t>Project ID</w:t>
      </w:r>
    </w:p>
    <w:p w14:paraId="4514F787" w14:textId="77777777" w:rsidR="00DC55F0" w:rsidRDefault="00DC55F0" w:rsidP="00DC55F0">
      <w:pPr>
        <w:pStyle w:val="ListParagraph"/>
        <w:numPr>
          <w:ilvl w:val="0"/>
          <w:numId w:val="3"/>
        </w:numPr>
      </w:pPr>
      <w:r>
        <w:t>Subrecipient Legal Name</w:t>
      </w:r>
    </w:p>
    <w:p w14:paraId="5068BDC0" w14:textId="6B4FBE1B" w:rsidR="00DC55F0" w:rsidRDefault="00DC55F0" w:rsidP="00DC55F0">
      <w:pPr>
        <w:pStyle w:val="ListParagraph"/>
        <w:numPr>
          <w:ilvl w:val="0"/>
          <w:numId w:val="3"/>
        </w:numPr>
      </w:pPr>
      <w:r>
        <w:t>Loan Number</w:t>
      </w:r>
    </w:p>
    <w:p w14:paraId="5D444212" w14:textId="16B0C9BF" w:rsidR="00DC55F0" w:rsidRDefault="00DC55F0" w:rsidP="00DC55F0">
      <w:pPr>
        <w:pStyle w:val="ListParagraph"/>
        <w:numPr>
          <w:ilvl w:val="0"/>
          <w:numId w:val="3"/>
        </w:numPr>
      </w:pPr>
      <w:r>
        <w:t>Loan Amount</w:t>
      </w:r>
      <w:r w:rsidR="00934572">
        <w:t xml:space="preserve"> (column E)</w:t>
      </w:r>
      <w:r>
        <w:t>, each period</w:t>
      </w:r>
    </w:p>
    <w:p w14:paraId="1EA785C8" w14:textId="466A5B0F" w:rsidR="00DC55F0" w:rsidRDefault="00DC55F0" w:rsidP="00DC55F0">
      <w:pPr>
        <w:pStyle w:val="ListParagraph"/>
        <w:numPr>
          <w:ilvl w:val="1"/>
          <w:numId w:val="3"/>
        </w:numPr>
      </w:pPr>
      <w:r>
        <w:t>Formula: current period Loan Amount – prior period Loan Amount = Current Quarter Obligation.  If not equal, need error message.</w:t>
      </w:r>
    </w:p>
    <w:p w14:paraId="1BC409F2" w14:textId="560E404B" w:rsidR="00DC55F0" w:rsidRDefault="00DC55F0" w:rsidP="00DC55F0">
      <w:pPr>
        <w:pStyle w:val="ListParagraph"/>
        <w:numPr>
          <w:ilvl w:val="0"/>
          <w:numId w:val="3"/>
        </w:numPr>
      </w:pPr>
      <w:r>
        <w:lastRenderedPageBreak/>
        <w:t>Current Quarter Obligation</w:t>
      </w:r>
      <w:r w:rsidR="00934572">
        <w:t xml:space="preserve"> (column</w:t>
      </w:r>
      <w:r w:rsidR="004A32DD">
        <w:t xml:space="preserve"> P)</w:t>
      </w:r>
      <w:r>
        <w:t>, each period</w:t>
      </w:r>
    </w:p>
    <w:p w14:paraId="4ABE5CE9" w14:textId="77777777" w:rsidR="00DC55F0" w:rsidRDefault="00DC55F0" w:rsidP="00DC55F0">
      <w:pPr>
        <w:pStyle w:val="ListParagraph"/>
        <w:numPr>
          <w:ilvl w:val="1"/>
          <w:numId w:val="3"/>
        </w:numPr>
      </w:pPr>
      <w:r>
        <w:t>Formula: Cumulative Obligation Amount</w:t>
      </w:r>
    </w:p>
    <w:p w14:paraId="03FF21E0" w14:textId="6247E18D" w:rsidR="00DC55F0" w:rsidRDefault="00DC55F0" w:rsidP="00DC55F0">
      <w:pPr>
        <w:pStyle w:val="ListParagraph"/>
        <w:numPr>
          <w:ilvl w:val="1"/>
          <w:numId w:val="3"/>
        </w:numPr>
      </w:pPr>
      <w:r>
        <w:t>Formula: Cumulative Obligation Amount = current period Loan Amount.  If not equal, need error message.</w:t>
      </w:r>
    </w:p>
    <w:p w14:paraId="49F1037A" w14:textId="641FDE5F" w:rsidR="0055444A" w:rsidRDefault="00DC55F0" w:rsidP="00A0684B">
      <w:r>
        <w:t>Transfers Tab</w:t>
      </w:r>
    </w:p>
    <w:p w14:paraId="60FCBD67" w14:textId="77777777" w:rsidR="00402A69" w:rsidRDefault="00402A69" w:rsidP="00402A69">
      <w:pPr>
        <w:pStyle w:val="ListParagraph"/>
        <w:numPr>
          <w:ilvl w:val="0"/>
          <w:numId w:val="4"/>
        </w:numPr>
      </w:pPr>
      <w:r>
        <w:t>Agency Code</w:t>
      </w:r>
    </w:p>
    <w:p w14:paraId="424B35E6" w14:textId="73D4297F" w:rsidR="00DC55F0" w:rsidRDefault="00DC55F0" w:rsidP="00DC55F0">
      <w:pPr>
        <w:pStyle w:val="ListParagraph"/>
        <w:numPr>
          <w:ilvl w:val="0"/>
          <w:numId w:val="4"/>
        </w:numPr>
      </w:pPr>
      <w:r>
        <w:t>Project ID</w:t>
      </w:r>
    </w:p>
    <w:p w14:paraId="5A5F86B4" w14:textId="77777777" w:rsidR="00DC55F0" w:rsidRDefault="00DC55F0" w:rsidP="00DC55F0">
      <w:pPr>
        <w:pStyle w:val="ListParagraph"/>
        <w:numPr>
          <w:ilvl w:val="0"/>
          <w:numId w:val="4"/>
        </w:numPr>
      </w:pPr>
      <w:r>
        <w:t>Subrecipient Legal Name</w:t>
      </w:r>
    </w:p>
    <w:p w14:paraId="1DBF928A" w14:textId="287D0C19" w:rsidR="00DC55F0" w:rsidRDefault="00DC55F0" w:rsidP="00DC55F0">
      <w:pPr>
        <w:pStyle w:val="ListParagraph"/>
        <w:numPr>
          <w:ilvl w:val="0"/>
          <w:numId w:val="4"/>
        </w:numPr>
      </w:pPr>
      <w:r>
        <w:t>Transfer Number</w:t>
      </w:r>
    </w:p>
    <w:p w14:paraId="5965883B" w14:textId="58E87A3E" w:rsidR="00DC55F0" w:rsidRDefault="00DC55F0" w:rsidP="00DC55F0">
      <w:pPr>
        <w:pStyle w:val="ListParagraph"/>
        <w:numPr>
          <w:ilvl w:val="0"/>
          <w:numId w:val="4"/>
        </w:numPr>
      </w:pPr>
      <w:r>
        <w:t>Transfer Amount</w:t>
      </w:r>
      <w:r w:rsidR="004A32DD">
        <w:t xml:space="preserve"> (column E)</w:t>
      </w:r>
      <w:r>
        <w:t>, each period</w:t>
      </w:r>
    </w:p>
    <w:p w14:paraId="27281FF1" w14:textId="44EF7739" w:rsidR="00DC55F0" w:rsidRDefault="00DC55F0" w:rsidP="00DC55F0">
      <w:pPr>
        <w:pStyle w:val="ListParagraph"/>
        <w:numPr>
          <w:ilvl w:val="1"/>
          <w:numId w:val="4"/>
        </w:numPr>
      </w:pPr>
      <w:r>
        <w:t>Formula: current period Transfer Amount – prior period Transfer Amount = Current Quarter Obligation.  If not equal, need error message.</w:t>
      </w:r>
    </w:p>
    <w:p w14:paraId="495E3897" w14:textId="4D465402" w:rsidR="00DC55F0" w:rsidRDefault="00DC55F0" w:rsidP="00DC55F0">
      <w:pPr>
        <w:pStyle w:val="ListParagraph"/>
        <w:numPr>
          <w:ilvl w:val="0"/>
          <w:numId w:val="4"/>
        </w:numPr>
      </w:pPr>
      <w:r>
        <w:t>Current Quarter Obligation</w:t>
      </w:r>
      <w:r w:rsidR="004A32DD">
        <w:t xml:space="preserve"> (column I)</w:t>
      </w:r>
      <w:r>
        <w:t>, each period</w:t>
      </w:r>
    </w:p>
    <w:p w14:paraId="3EADE31B" w14:textId="77777777" w:rsidR="00DC55F0" w:rsidRDefault="00DC55F0" w:rsidP="00DC55F0">
      <w:pPr>
        <w:pStyle w:val="ListParagraph"/>
        <w:numPr>
          <w:ilvl w:val="1"/>
          <w:numId w:val="4"/>
        </w:numPr>
      </w:pPr>
      <w:r>
        <w:t>Formula: Cumulative Obligation Amount</w:t>
      </w:r>
    </w:p>
    <w:p w14:paraId="2FEE4C04" w14:textId="5367C67A" w:rsidR="00DC55F0" w:rsidRDefault="00DC55F0" w:rsidP="00DC55F0">
      <w:pPr>
        <w:pStyle w:val="ListParagraph"/>
        <w:numPr>
          <w:ilvl w:val="1"/>
          <w:numId w:val="4"/>
        </w:numPr>
      </w:pPr>
      <w:r>
        <w:t>Formula: Cumulative Obligation Amount = current period Transfer Amount.  If not equal, need error message.</w:t>
      </w:r>
    </w:p>
    <w:p w14:paraId="63E6FAAF" w14:textId="4DB14E11" w:rsidR="00DC55F0" w:rsidRDefault="00DC55F0" w:rsidP="00DC55F0">
      <w:pPr>
        <w:pStyle w:val="ListParagraph"/>
        <w:numPr>
          <w:ilvl w:val="0"/>
          <w:numId w:val="4"/>
        </w:numPr>
      </w:pPr>
      <w:r>
        <w:t>Total Expenditure Amount</w:t>
      </w:r>
      <w:r w:rsidR="004A32DD">
        <w:t xml:space="preserve"> (column L)</w:t>
      </w:r>
      <w:r>
        <w:t>, each period</w:t>
      </w:r>
    </w:p>
    <w:p w14:paraId="2F2C057C" w14:textId="77777777" w:rsidR="00DC55F0" w:rsidRDefault="00DC55F0" w:rsidP="00DC55F0">
      <w:pPr>
        <w:pStyle w:val="ListParagraph"/>
        <w:numPr>
          <w:ilvl w:val="1"/>
          <w:numId w:val="4"/>
        </w:numPr>
      </w:pPr>
      <w:r>
        <w:t>Formula: Cumulative Expenditure Amount</w:t>
      </w:r>
    </w:p>
    <w:p w14:paraId="46DB2DD4" w14:textId="77777777" w:rsidR="00DC55F0" w:rsidRDefault="00DC55F0" w:rsidP="00DC55F0">
      <w:pPr>
        <w:pStyle w:val="ListParagraph"/>
        <w:numPr>
          <w:ilvl w:val="1"/>
          <w:numId w:val="4"/>
        </w:numPr>
      </w:pPr>
      <w:r>
        <w:t xml:space="preserve">Formula: Cumulative Expenditure Amount </w:t>
      </w:r>
      <w:r>
        <w:rPr>
          <w:rFonts w:cstheme="minorHAnsi"/>
        </w:rPr>
        <w:t>≤</w:t>
      </w:r>
      <w:r>
        <w:t xml:space="preserve"> Cumulative Obligation Amount.  If not, need error message.</w:t>
      </w:r>
    </w:p>
    <w:p w14:paraId="1E50EB67" w14:textId="32BF2A92" w:rsidR="00DC55F0" w:rsidRDefault="00DC55F0" w:rsidP="00DC55F0">
      <w:r>
        <w:t>Direct Tab</w:t>
      </w:r>
    </w:p>
    <w:p w14:paraId="1BBB5D94" w14:textId="77777777" w:rsidR="00402A69" w:rsidRDefault="00402A69" w:rsidP="00402A69">
      <w:pPr>
        <w:pStyle w:val="ListParagraph"/>
        <w:numPr>
          <w:ilvl w:val="0"/>
          <w:numId w:val="5"/>
        </w:numPr>
      </w:pPr>
      <w:r>
        <w:t>Agency Code</w:t>
      </w:r>
    </w:p>
    <w:p w14:paraId="21638D6F" w14:textId="220D801A" w:rsidR="00DC55F0" w:rsidRDefault="00DC55F0" w:rsidP="00DC55F0">
      <w:pPr>
        <w:pStyle w:val="ListParagraph"/>
        <w:numPr>
          <w:ilvl w:val="0"/>
          <w:numId w:val="5"/>
        </w:numPr>
      </w:pPr>
      <w:r>
        <w:t>Project ID</w:t>
      </w:r>
    </w:p>
    <w:p w14:paraId="0335ABF3" w14:textId="77777777" w:rsidR="00DC55F0" w:rsidRDefault="00DC55F0" w:rsidP="00DC55F0">
      <w:pPr>
        <w:pStyle w:val="ListParagraph"/>
        <w:numPr>
          <w:ilvl w:val="0"/>
          <w:numId w:val="5"/>
        </w:numPr>
      </w:pPr>
      <w:r>
        <w:t>Subrecipient Legal Name</w:t>
      </w:r>
    </w:p>
    <w:p w14:paraId="0240EC4E" w14:textId="6FDBDA93" w:rsidR="00DC55F0" w:rsidRDefault="00DC55F0" w:rsidP="00DC55F0">
      <w:pPr>
        <w:pStyle w:val="ListParagraph"/>
        <w:numPr>
          <w:ilvl w:val="0"/>
          <w:numId w:val="5"/>
        </w:numPr>
      </w:pPr>
      <w:r>
        <w:t>Obligation Amount</w:t>
      </w:r>
      <w:r w:rsidR="004A32DD">
        <w:t xml:space="preserve"> (column D)</w:t>
      </w:r>
      <w:r>
        <w:t xml:space="preserve">, each period </w:t>
      </w:r>
    </w:p>
    <w:p w14:paraId="0FB6237D" w14:textId="7C7DDD52" w:rsidR="00DC55F0" w:rsidRDefault="00DC55F0" w:rsidP="00DC55F0">
      <w:pPr>
        <w:pStyle w:val="ListParagraph"/>
        <w:numPr>
          <w:ilvl w:val="1"/>
          <w:numId w:val="5"/>
        </w:numPr>
      </w:pPr>
      <w:r>
        <w:t>Formula: current period Obligation Amount – prior period Obligation Amount = Current Quarter Obligation.  If not equal, need error message.</w:t>
      </w:r>
    </w:p>
    <w:p w14:paraId="597C19E6" w14:textId="7F499C41" w:rsidR="00DC55F0" w:rsidRDefault="00DC55F0" w:rsidP="00DC55F0">
      <w:pPr>
        <w:pStyle w:val="ListParagraph"/>
        <w:numPr>
          <w:ilvl w:val="0"/>
          <w:numId w:val="5"/>
        </w:numPr>
      </w:pPr>
      <w:r>
        <w:t>Current Quarter Obligation</w:t>
      </w:r>
      <w:r w:rsidR="004A32DD">
        <w:t xml:space="preserve"> (column F)</w:t>
      </w:r>
      <w:r>
        <w:t xml:space="preserve">, each period </w:t>
      </w:r>
    </w:p>
    <w:p w14:paraId="08FA72D6" w14:textId="1F9F681C" w:rsidR="00DC55F0" w:rsidRDefault="00DC55F0" w:rsidP="00DC55F0">
      <w:pPr>
        <w:pStyle w:val="ListParagraph"/>
        <w:numPr>
          <w:ilvl w:val="1"/>
          <w:numId w:val="5"/>
        </w:numPr>
      </w:pPr>
      <w:r>
        <w:t>Formula: Cumulative Obligation Amount (column F)</w:t>
      </w:r>
    </w:p>
    <w:p w14:paraId="0B142CE6" w14:textId="0488F439" w:rsidR="00DC55F0" w:rsidRDefault="00DC55F0" w:rsidP="00DC55F0">
      <w:pPr>
        <w:pStyle w:val="ListParagraph"/>
        <w:numPr>
          <w:ilvl w:val="1"/>
          <w:numId w:val="5"/>
        </w:numPr>
      </w:pPr>
      <w:r>
        <w:t>Formula: Cumulative Obligation Amount (F</w:t>
      </w:r>
      <w:r w:rsidR="006D5D46">
        <w:t>’s</w:t>
      </w:r>
      <w:r>
        <w:t>) = current period Obligation Amount (</w:t>
      </w:r>
      <w:r w:rsidR="006D5D46">
        <w:t>D</w:t>
      </w:r>
      <w:r>
        <w:t>).  If not equal, need error message.</w:t>
      </w:r>
    </w:p>
    <w:p w14:paraId="200B2D07" w14:textId="610EBFA2" w:rsidR="00DC55F0" w:rsidRDefault="00DC55F0" w:rsidP="00DC55F0">
      <w:pPr>
        <w:pStyle w:val="ListParagraph"/>
        <w:numPr>
          <w:ilvl w:val="0"/>
          <w:numId w:val="5"/>
        </w:numPr>
      </w:pPr>
      <w:r>
        <w:t>Total Expenditure Amount</w:t>
      </w:r>
      <w:r w:rsidR="004A32DD">
        <w:t xml:space="preserve"> (column I)</w:t>
      </w:r>
      <w:r>
        <w:t>, each period</w:t>
      </w:r>
    </w:p>
    <w:p w14:paraId="67CB253B" w14:textId="77777777" w:rsidR="00DC55F0" w:rsidRDefault="00DC55F0" w:rsidP="00DC55F0">
      <w:pPr>
        <w:pStyle w:val="ListParagraph"/>
        <w:numPr>
          <w:ilvl w:val="1"/>
          <w:numId w:val="5"/>
        </w:numPr>
      </w:pPr>
      <w:r>
        <w:t>Formula: Cumulative Expenditure Amount</w:t>
      </w:r>
    </w:p>
    <w:p w14:paraId="77603168" w14:textId="150DDBE4" w:rsidR="00DC55F0" w:rsidRDefault="00DC55F0" w:rsidP="00DC55F0">
      <w:pPr>
        <w:pStyle w:val="ListParagraph"/>
        <w:numPr>
          <w:ilvl w:val="1"/>
          <w:numId w:val="5"/>
        </w:numPr>
      </w:pPr>
      <w:r>
        <w:t xml:space="preserve">Formula: Cumulative Expenditure Amount </w:t>
      </w:r>
      <w:r>
        <w:rPr>
          <w:rFonts w:cstheme="minorHAnsi"/>
        </w:rPr>
        <w:t>≤</w:t>
      </w:r>
      <w:r>
        <w:t xml:space="preserve"> Cumulative Obligation Amount.  If not, need error message.</w:t>
      </w:r>
    </w:p>
    <w:p w14:paraId="4FB9819C" w14:textId="037FFF21" w:rsidR="006D5D46" w:rsidRDefault="006D5D46" w:rsidP="006D5D46">
      <w:r>
        <w:t>Aggregate Awards &lt; 50000</w:t>
      </w:r>
    </w:p>
    <w:p w14:paraId="38E0C58D" w14:textId="77777777" w:rsidR="00402A69" w:rsidRDefault="00402A69" w:rsidP="00402A69">
      <w:pPr>
        <w:pStyle w:val="ListParagraph"/>
        <w:numPr>
          <w:ilvl w:val="0"/>
          <w:numId w:val="6"/>
        </w:numPr>
      </w:pPr>
      <w:r>
        <w:t>Agency Code</w:t>
      </w:r>
    </w:p>
    <w:p w14:paraId="25A22625" w14:textId="5EB45F58" w:rsidR="006D5D46" w:rsidRDefault="006D5D46" w:rsidP="006D5D46">
      <w:pPr>
        <w:pStyle w:val="ListParagraph"/>
        <w:numPr>
          <w:ilvl w:val="0"/>
          <w:numId w:val="6"/>
        </w:numPr>
      </w:pPr>
      <w:r>
        <w:t>Project ID</w:t>
      </w:r>
    </w:p>
    <w:p w14:paraId="282499F6" w14:textId="718C197F" w:rsidR="006D5D46" w:rsidRDefault="006D5D46" w:rsidP="006D5D46">
      <w:pPr>
        <w:pStyle w:val="ListParagraph"/>
        <w:numPr>
          <w:ilvl w:val="0"/>
          <w:numId w:val="6"/>
        </w:numPr>
      </w:pPr>
      <w:commentRangeStart w:id="6"/>
      <w:r>
        <w:t>Funding Type</w:t>
      </w:r>
      <w:commentRangeEnd w:id="6"/>
      <w:r>
        <w:rPr>
          <w:rStyle w:val="CommentReference"/>
        </w:rPr>
        <w:commentReference w:id="6"/>
      </w:r>
    </w:p>
    <w:p w14:paraId="539E9100" w14:textId="6D43F6C9" w:rsidR="006D5D46" w:rsidRDefault="006D5D46" w:rsidP="006D5D46">
      <w:pPr>
        <w:pStyle w:val="ListParagraph"/>
        <w:numPr>
          <w:ilvl w:val="0"/>
          <w:numId w:val="6"/>
        </w:numPr>
      </w:pPr>
      <w:r>
        <w:t>Current Quarter Obligation</w:t>
      </w:r>
      <w:r w:rsidR="004A32DD">
        <w:t xml:space="preserve"> (column C)</w:t>
      </w:r>
      <w:r>
        <w:t>, each period</w:t>
      </w:r>
    </w:p>
    <w:p w14:paraId="052D8173" w14:textId="77777777" w:rsidR="006D5D46" w:rsidRDefault="006D5D46" w:rsidP="006D5D46">
      <w:pPr>
        <w:pStyle w:val="ListParagraph"/>
        <w:numPr>
          <w:ilvl w:val="1"/>
          <w:numId w:val="6"/>
        </w:numPr>
      </w:pPr>
      <w:r>
        <w:t>Formula: Cumulative Obligation Amount</w:t>
      </w:r>
    </w:p>
    <w:p w14:paraId="4CBB5E8E" w14:textId="6C040E09" w:rsidR="006D5D46" w:rsidRDefault="006D5D46" w:rsidP="006D5D46">
      <w:pPr>
        <w:pStyle w:val="ListParagraph"/>
        <w:numPr>
          <w:ilvl w:val="0"/>
          <w:numId w:val="6"/>
        </w:numPr>
      </w:pPr>
      <w:r>
        <w:lastRenderedPageBreak/>
        <w:t>Current Quarter Expenditure/Payments</w:t>
      </w:r>
      <w:r w:rsidR="004A32DD">
        <w:t xml:space="preserve"> (column D)</w:t>
      </w:r>
      <w:r>
        <w:t>, each period</w:t>
      </w:r>
    </w:p>
    <w:p w14:paraId="4B274733" w14:textId="77777777" w:rsidR="006D5D46" w:rsidRDefault="006D5D46" w:rsidP="006D5D46">
      <w:pPr>
        <w:pStyle w:val="ListParagraph"/>
        <w:numPr>
          <w:ilvl w:val="1"/>
          <w:numId w:val="6"/>
        </w:numPr>
      </w:pPr>
      <w:r>
        <w:t>Formula: Cumulative Expenditure Amount</w:t>
      </w:r>
    </w:p>
    <w:p w14:paraId="3CE352A8" w14:textId="77777777" w:rsidR="006D5D46" w:rsidRDefault="006D5D46" w:rsidP="006D5D46">
      <w:pPr>
        <w:pStyle w:val="ListParagraph"/>
        <w:numPr>
          <w:ilvl w:val="1"/>
          <w:numId w:val="6"/>
        </w:numPr>
      </w:pPr>
      <w:r>
        <w:t xml:space="preserve">Formula: Cumulative Expenditure Amount </w:t>
      </w:r>
      <w:r>
        <w:rPr>
          <w:rFonts w:cstheme="minorHAnsi"/>
        </w:rPr>
        <w:t>≤</w:t>
      </w:r>
      <w:r>
        <w:t xml:space="preserve"> Cumulative Obligation Amount.  If not, need error message.</w:t>
      </w:r>
    </w:p>
    <w:p w14:paraId="589B9789" w14:textId="20B0B829" w:rsidR="006D5D46" w:rsidRDefault="006D5D46" w:rsidP="006D5D46">
      <w:r>
        <w:t>Aggregate Payments Individual</w:t>
      </w:r>
    </w:p>
    <w:p w14:paraId="7957485E" w14:textId="77777777" w:rsidR="00402A69" w:rsidRDefault="00402A69" w:rsidP="00402A69">
      <w:pPr>
        <w:pStyle w:val="ListParagraph"/>
        <w:numPr>
          <w:ilvl w:val="0"/>
          <w:numId w:val="7"/>
        </w:numPr>
      </w:pPr>
      <w:r>
        <w:t>Agency Code</w:t>
      </w:r>
    </w:p>
    <w:p w14:paraId="64114633" w14:textId="235F33B4" w:rsidR="006D5D46" w:rsidRDefault="006D5D46" w:rsidP="006D5D46">
      <w:pPr>
        <w:pStyle w:val="ListParagraph"/>
        <w:numPr>
          <w:ilvl w:val="0"/>
          <w:numId w:val="7"/>
        </w:numPr>
      </w:pPr>
      <w:commentRangeStart w:id="7"/>
      <w:r>
        <w:t>Project ID</w:t>
      </w:r>
      <w:commentRangeEnd w:id="7"/>
      <w:r>
        <w:rPr>
          <w:rStyle w:val="CommentReference"/>
        </w:rPr>
        <w:commentReference w:id="7"/>
      </w:r>
    </w:p>
    <w:p w14:paraId="08B5415E" w14:textId="4E59D85B" w:rsidR="006D5D46" w:rsidRDefault="006D5D46" w:rsidP="006D5D46">
      <w:pPr>
        <w:pStyle w:val="ListParagraph"/>
        <w:numPr>
          <w:ilvl w:val="0"/>
          <w:numId w:val="7"/>
        </w:numPr>
      </w:pPr>
      <w:r>
        <w:t>Current Quarter Obligation</w:t>
      </w:r>
      <w:r w:rsidR="004A32DD">
        <w:t xml:space="preserve"> (column B)</w:t>
      </w:r>
      <w:r>
        <w:t>, each period</w:t>
      </w:r>
    </w:p>
    <w:p w14:paraId="2C99649A" w14:textId="77777777" w:rsidR="006D5D46" w:rsidRDefault="006D5D46" w:rsidP="006D5D46">
      <w:pPr>
        <w:pStyle w:val="ListParagraph"/>
        <w:numPr>
          <w:ilvl w:val="1"/>
          <w:numId w:val="7"/>
        </w:numPr>
      </w:pPr>
      <w:r>
        <w:t>Formula: Cumulative Obligation Amount</w:t>
      </w:r>
    </w:p>
    <w:p w14:paraId="13B53D4B" w14:textId="33B08CAC" w:rsidR="006D5D46" w:rsidRDefault="006D5D46" w:rsidP="006D5D46">
      <w:pPr>
        <w:pStyle w:val="ListParagraph"/>
        <w:numPr>
          <w:ilvl w:val="0"/>
          <w:numId w:val="7"/>
        </w:numPr>
      </w:pPr>
      <w:r>
        <w:t>Current Quarter Expenditure</w:t>
      </w:r>
      <w:r w:rsidR="004A32DD">
        <w:t xml:space="preserve"> (column C)</w:t>
      </w:r>
      <w:r>
        <w:t>, each period</w:t>
      </w:r>
    </w:p>
    <w:p w14:paraId="2AFD1574" w14:textId="77777777" w:rsidR="006D5D46" w:rsidRDefault="006D5D46" w:rsidP="006D5D46">
      <w:pPr>
        <w:pStyle w:val="ListParagraph"/>
        <w:numPr>
          <w:ilvl w:val="1"/>
          <w:numId w:val="7"/>
        </w:numPr>
      </w:pPr>
      <w:r>
        <w:t>Formula: Cumulative Expenditure Amount</w:t>
      </w:r>
    </w:p>
    <w:p w14:paraId="4A2CC740" w14:textId="77777777" w:rsidR="006D5D46" w:rsidRDefault="006D5D46" w:rsidP="006D5D46">
      <w:pPr>
        <w:pStyle w:val="ListParagraph"/>
        <w:numPr>
          <w:ilvl w:val="1"/>
          <w:numId w:val="7"/>
        </w:numPr>
      </w:pPr>
      <w:r>
        <w:t xml:space="preserve">Formula: Cumulative Expenditure Amount </w:t>
      </w:r>
      <w:r>
        <w:rPr>
          <w:rFonts w:cstheme="minorHAnsi"/>
        </w:rPr>
        <w:t>≤</w:t>
      </w:r>
      <w:r>
        <w:t xml:space="preserve"> Cumulative Obligation Amount.  If not, need error message.</w:t>
      </w:r>
    </w:p>
    <w:p w14:paraId="728E2A28" w14:textId="77777777" w:rsidR="00A01C46" w:rsidRDefault="00A01C46" w:rsidP="00A01C46">
      <w:pPr>
        <w:rPr>
          <w:b/>
          <w:bCs/>
        </w:rPr>
      </w:pPr>
    </w:p>
    <w:p w14:paraId="4C04743F" w14:textId="58570F5F" w:rsidR="00A01C46" w:rsidRPr="00A01C46" w:rsidRDefault="00A01C46" w:rsidP="00A01C46">
      <w:pPr>
        <w:rPr>
          <w:b/>
          <w:bCs/>
        </w:rPr>
      </w:pPr>
      <w:commentRangeStart w:id="8"/>
      <w:r w:rsidRPr="00A01C46">
        <w:rPr>
          <w:b/>
          <w:bCs/>
        </w:rPr>
        <w:t xml:space="preserve">Suggested fields for CRF State Use Output File </w:t>
      </w:r>
      <w:r>
        <w:rPr>
          <w:b/>
          <w:bCs/>
        </w:rPr>
        <w:t>2</w:t>
      </w:r>
      <w:commentRangeEnd w:id="8"/>
      <w:r>
        <w:rPr>
          <w:rStyle w:val="CommentReference"/>
        </w:rPr>
        <w:commentReference w:id="8"/>
      </w:r>
      <w:r>
        <w:rPr>
          <w:b/>
          <w:bCs/>
        </w:rPr>
        <w:t xml:space="preserve"> – Project </w:t>
      </w:r>
      <w:r w:rsidR="001B1DDF">
        <w:rPr>
          <w:b/>
          <w:bCs/>
        </w:rPr>
        <w:t xml:space="preserve">Level </w:t>
      </w:r>
      <w:r>
        <w:rPr>
          <w:b/>
          <w:bCs/>
        </w:rPr>
        <w:t xml:space="preserve">Summary </w:t>
      </w:r>
      <w:commentRangeStart w:id="9"/>
      <w:r>
        <w:rPr>
          <w:b/>
          <w:bCs/>
        </w:rPr>
        <w:t>Data</w:t>
      </w:r>
      <w:commentRangeEnd w:id="9"/>
      <w:r w:rsidR="0014552E">
        <w:rPr>
          <w:rStyle w:val="CommentReference"/>
        </w:rPr>
        <w:commentReference w:id="9"/>
      </w:r>
    </w:p>
    <w:p w14:paraId="3E60D55D" w14:textId="77777777" w:rsidR="00A01C46" w:rsidRDefault="00A01C46" w:rsidP="00A01C46">
      <w:pPr>
        <w:pStyle w:val="ListParagraph"/>
        <w:numPr>
          <w:ilvl w:val="0"/>
          <w:numId w:val="8"/>
        </w:numPr>
      </w:pPr>
      <w:r>
        <w:t>Agency Code</w:t>
      </w:r>
    </w:p>
    <w:p w14:paraId="23E61FC3" w14:textId="6D497ED1" w:rsidR="00A01C46" w:rsidRDefault="00A01C46" w:rsidP="00A01C46">
      <w:pPr>
        <w:pStyle w:val="ListParagraph"/>
        <w:numPr>
          <w:ilvl w:val="0"/>
          <w:numId w:val="8"/>
        </w:numPr>
      </w:pPr>
      <w:commentRangeStart w:id="10"/>
      <w:r>
        <w:t>Project ID</w:t>
      </w:r>
      <w:commentRangeEnd w:id="10"/>
      <w:r>
        <w:rPr>
          <w:rStyle w:val="CommentReference"/>
        </w:rPr>
        <w:commentReference w:id="10"/>
      </w:r>
    </w:p>
    <w:p w14:paraId="379305B2" w14:textId="3172A121" w:rsidR="00A01C46" w:rsidRDefault="00A01C46" w:rsidP="00A01C46">
      <w:pPr>
        <w:pStyle w:val="ListParagraph"/>
        <w:numPr>
          <w:ilvl w:val="0"/>
          <w:numId w:val="8"/>
        </w:numPr>
      </w:pPr>
      <w:r>
        <w:t xml:space="preserve">Project Name </w:t>
      </w:r>
    </w:p>
    <w:p w14:paraId="616F5C19" w14:textId="1D78B7CF" w:rsidR="00A932FF" w:rsidRDefault="00A932FF" w:rsidP="00A01C46">
      <w:pPr>
        <w:pStyle w:val="ListParagraph"/>
        <w:numPr>
          <w:ilvl w:val="0"/>
          <w:numId w:val="8"/>
        </w:numPr>
        <w:rPr>
          <w:ins w:id="11" w:author="Sullivan, Laura E (DOA)" w:date="2020-12-14T09:02:00Z"/>
        </w:rPr>
      </w:pPr>
      <w:ins w:id="12" w:author="Sullivan, Laura E (DOA)" w:date="2020-12-14T09:00:00Z">
        <w:r>
          <w:t>Project Status</w:t>
        </w:r>
      </w:ins>
      <w:ins w:id="13" w:author="Sullivan, Laura E (DOA)" w:date="2020-12-14T09:10:00Z">
        <w:r w:rsidR="00CF2DB0">
          <w:t xml:space="preserve"> (current period only)</w:t>
        </w:r>
      </w:ins>
    </w:p>
    <w:p w14:paraId="4FF0A313" w14:textId="72C957D1" w:rsidR="00BE266B" w:rsidRDefault="00BE266B" w:rsidP="00A01C46">
      <w:pPr>
        <w:pStyle w:val="ListParagraph"/>
        <w:numPr>
          <w:ilvl w:val="0"/>
          <w:numId w:val="8"/>
        </w:numPr>
        <w:rPr>
          <w:ins w:id="14" w:author="Sullivan, Laura E (DOA)" w:date="2020-12-14T09:00:00Z"/>
        </w:rPr>
      </w:pPr>
      <w:commentRangeStart w:id="15"/>
      <w:ins w:id="16" w:author="Sullivan, Laura E (DOA)" w:date="2020-12-14T09:02:00Z">
        <w:r>
          <w:t>Project Description</w:t>
        </w:r>
      </w:ins>
      <w:commentRangeEnd w:id="15"/>
      <w:ins w:id="17" w:author="Sullivan, Laura E (DOA)" w:date="2020-12-14T09:09:00Z">
        <w:r w:rsidR="000E1667">
          <w:rPr>
            <w:rStyle w:val="CommentReference"/>
          </w:rPr>
          <w:commentReference w:id="15"/>
        </w:r>
      </w:ins>
    </w:p>
    <w:p w14:paraId="6E82F80B" w14:textId="5505FAB2" w:rsidR="00A01C46" w:rsidRDefault="00A01C46" w:rsidP="00A01C46">
      <w:pPr>
        <w:pStyle w:val="ListParagraph"/>
        <w:numPr>
          <w:ilvl w:val="0"/>
          <w:numId w:val="8"/>
        </w:numPr>
      </w:pPr>
      <w:r>
        <w:t>Formula: Project Cumulative Obligation Amount</w:t>
      </w:r>
    </w:p>
    <w:p w14:paraId="1DA272DB" w14:textId="63F42956" w:rsidR="00934572" w:rsidRDefault="00A01C46" w:rsidP="00A01C46">
      <w:pPr>
        <w:pStyle w:val="ListParagraph"/>
        <w:numPr>
          <w:ilvl w:val="1"/>
          <w:numId w:val="8"/>
        </w:numPr>
      </w:pPr>
      <w:r>
        <w:t xml:space="preserve">Sum of </w:t>
      </w:r>
      <w:r w:rsidR="00934572">
        <w:t>all periods</w:t>
      </w:r>
    </w:p>
    <w:p w14:paraId="7EF3A7F4" w14:textId="77777777" w:rsidR="00934572" w:rsidRDefault="00A01C46" w:rsidP="00934572">
      <w:pPr>
        <w:pStyle w:val="ListParagraph"/>
        <w:numPr>
          <w:ilvl w:val="2"/>
          <w:numId w:val="8"/>
        </w:numPr>
      </w:pPr>
      <w:commentRangeStart w:id="18"/>
      <w:r>
        <w:t xml:space="preserve">Contracts column R, </w:t>
      </w:r>
    </w:p>
    <w:p w14:paraId="7E953151" w14:textId="77777777" w:rsidR="00934572" w:rsidRDefault="00A01C46" w:rsidP="00934572">
      <w:pPr>
        <w:pStyle w:val="ListParagraph"/>
        <w:numPr>
          <w:ilvl w:val="2"/>
          <w:numId w:val="8"/>
        </w:numPr>
      </w:pPr>
      <w:r>
        <w:t xml:space="preserve">Grants column T, </w:t>
      </w:r>
    </w:p>
    <w:p w14:paraId="46FCB479" w14:textId="77777777" w:rsidR="00934572" w:rsidRDefault="00A01C46" w:rsidP="00934572">
      <w:pPr>
        <w:pStyle w:val="ListParagraph"/>
        <w:numPr>
          <w:ilvl w:val="2"/>
          <w:numId w:val="8"/>
        </w:numPr>
      </w:pPr>
      <w:r>
        <w:t xml:space="preserve">Loans column P, </w:t>
      </w:r>
    </w:p>
    <w:p w14:paraId="272A1039" w14:textId="77777777" w:rsidR="00934572" w:rsidRDefault="00A01C46" w:rsidP="00934572">
      <w:pPr>
        <w:pStyle w:val="ListParagraph"/>
        <w:numPr>
          <w:ilvl w:val="2"/>
          <w:numId w:val="8"/>
        </w:numPr>
      </w:pPr>
      <w:r>
        <w:t xml:space="preserve">Transfers column I, </w:t>
      </w:r>
    </w:p>
    <w:p w14:paraId="5B9B9BC8" w14:textId="77777777" w:rsidR="00934572" w:rsidRDefault="00A01C46" w:rsidP="00934572">
      <w:pPr>
        <w:pStyle w:val="ListParagraph"/>
        <w:numPr>
          <w:ilvl w:val="2"/>
          <w:numId w:val="8"/>
        </w:numPr>
      </w:pPr>
      <w:r>
        <w:t xml:space="preserve">Direct column F, </w:t>
      </w:r>
      <w:commentRangeEnd w:id="18"/>
      <w:r w:rsidR="004A32DD">
        <w:rPr>
          <w:rStyle w:val="CommentReference"/>
        </w:rPr>
        <w:commentReference w:id="18"/>
      </w:r>
    </w:p>
    <w:p w14:paraId="4A6160B2" w14:textId="77777777" w:rsidR="00934572" w:rsidRDefault="00A01C46" w:rsidP="00934572">
      <w:pPr>
        <w:pStyle w:val="ListParagraph"/>
        <w:numPr>
          <w:ilvl w:val="2"/>
          <w:numId w:val="8"/>
        </w:numPr>
      </w:pPr>
      <w:r>
        <w:t xml:space="preserve">Aggregate Awards column C, </w:t>
      </w:r>
    </w:p>
    <w:p w14:paraId="53699C01" w14:textId="7BB42E4E" w:rsidR="00A01C46" w:rsidRDefault="00934572" w:rsidP="00934572">
      <w:pPr>
        <w:pStyle w:val="ListParagraph"/>
        <w:numPr>
          <w:ilvl w:val="2"/>
          <w:numId w:val="8"/>
        </w:numPr>
      </w:pPr>
      <w:r>
        <w:t>Aggregate Individuals column B</w:t>
      </w:r>
    </w:p>
    <w:p w14:paraId="06A2D887" w14:textId="5252CF84" w:rsidR="00A01C46" w:rsidRDefault="00A01C46" w:rsidP="00A01C46">
      <w:pPr>
        <w:pStyle w:val="ListParagraph"/>
        <w:numPr>
          <w:ilvl w:val="0"/>
          <w:numId w:val="8"/>
        </w:numPr>
      </w:pPr>
      <w:r>
        <w:t xml:space="preserve">Formula: Project Expenditure Amount, </w:t>
      </w:r>
      <w:r w:rsidR="00934572">
        <w:t xml:space="preserve">separate column for </w:t>
      </w:r>
      <w:r>
        <w:t>each period</w:t>
      </w:r>
    </w:p>
    <w:p w14:paraId="701C0057" w14:textId="63574C16" w:rsidR="00934572" w:rsidRDefault="00934572" w:rsidP="00934572">
      <w:pPr>
        <w:pStyle w:val="ListParagraph"/>
        <w:numPr>
          <w:ilvl w:val="1"/>
          <w:numId w:val="8"/>
        </w:numPr>
      </w:pPr>
      <w:r>
        <w:t>Sum of single period</w:t>
      </w:r>
    </w:p>
    <w:p w14:paraId="7D45FB7E" w14:textId="77777777" w:rsidR="00934572" w:rsidRDefault="00934572" w:rsidP="00934572">
      <w:pPr>
        <w:pStyle w:val="ListParagraph"/>
        <w:numPr>
          <w:ilvl w:val="2"/>
          <w:numId w:val="8"/>
        </w:numPr>
      </w:pPr>
      <w:r>
        <w:t xml:space="preserve">Contracts column U, </w:t>
      </w:r>
    </w:p>
    <w:p w14:paraId="00CE1494" w14:textId="77777777" w:rsidR="00934572" w:rsidRDefault="00934572" w:rsidP="00934572">
      <w:pPr>
        <w:pStyle w:val="ListParagraph"/>
        <w:numPr>
          <w:ilvl w:val="2"/>
          <w:numId w:val="8"/>
        </w:numPr>
      </w:pPr>
      <w:r>
        <w:t xml:space="preserve">Grants column W, </w:t>
      </w:r>
    </w:p>
    <w:p w14:paraId="7CF8125B" w14:textId="77777777" w:rsidR="00934572" w:rsidRDefault="00934572" w:rsidP="00934572">
      <w:pPr>
        <w:pStyle w:val="ListParagraph"/>
        <w:numPr>
          <w:ilvl w:val="2"/>
          <w:numId w:val="8"/>
        </w:numPr>
      </w:pPr>
      <w:r>
        <w:t xml:space="preserve">Loans column P, </w:t>
      </w:r>
    </w:p>
    <w:p w14:paraId="53E52DC9" w14:textId="77777777" w:rsidR="00934572" w:rsidRDefault="00934572" w:rsidP="00934572">
      <w:pPr>
        <w:pStyle w:val="ListParagraph"/>
        <w:numPr>
          <w:ilvl w:val="2"/>
          <w:numId w:val="8"/>
        </w:numPr>
      </w:pPr>
      <w:r>
        <w:t xml:space="preserve">Transfers column L, </w:t>
      </w:r>
    </w:p>
    <w:p w14:paraId="1A1A5FA6" w14:textId="77777777" w:rsidR="00934572" w:rsidRDefault="00934572" w:rsidP="00934572">
      <w:pPr>
        <w:pStyle w:val="ListParagraph"/>
        <w:numPr>
          <w:ilvl w:val="2"/>
          <w:numId w:val="8"/>
        </w:numPr>
      </w:pPr>
      <w:r>
        <w:t xml:space="preserve">Direct column I, </w:t>
      </w:r>
    </w:p>
    <w:p w14:paraId="00D41ECD" w14:textId="77777777" w:rsidR="00934572" w:rsidRDefault="00934572" w:rsidP="00934572">
      <w:pPr>
        <w:pStyle w:val="ListParagraph"/>
        <w:numPr>
          <w:ilvl w:val="2"/>
          <w:numId w:val="8"/>
        </w:numPr>
      </w:pPr>
      <w:r>
        <w:t xml:space="preserve">Aggregate Awards column D, </w:t>
      </w:r>
    </w:p>
    <w:p w14:paraId="62AF09E8" w14:textId="26C9D5B9" w:rsidR="00934572" w:rsidRDefault="00934572" w:rsidP="00934572">
      <w:pPr>
        <w:pStyle w:val="ListParagraph"/>
        <w:numPr>
          <w:ilvl w:val="2"/>
          <w:numId w:val="8"/>
        </w:numPr>
      </w:pPr>
      <w:r>
        <w:t>Aggregate Individuals column C</w:t>
      </w:r>
    </w:p>
    <w:p w14:paraId="11F8DA27" w14:textId="77777777" w:rsidR="00934572" w:rsidRDefault="00934572" w:rsidP="00934572">
      <w:pPr>
        <w:pStyle w:val="ListParagraph"/>
        <w:numPr>
          <w:ilvl w:val="0"/>
          <w:numId w:val="8"/>
        </w:numPr>
      </w:pPr>
      <w:r>
        <w:t>Formula: Project Cumulative Expenditure Amount</w:t>
      </w:r>
    </w:p>
    <w:p w14:paraId="12D5C118" w14:textId="17157902" w:rsidR="00934572" w:rsidRDefault="00934572" w:rsidP="00934572">
      <w:pPr>
        <w:pStyle w:val="ListParagraph"/>
        <w:numPr>
          <w:ilvl w:val="1"/>
          <w:numId w:val="8"/>
        </w:numPr>
        <w:rPr>
          <w:ins w:id="19" w:author="Sullivan, Laura E (DOA)" w:date="2020-12-14T09:05:00Z"/>
        </w:rPr>
      </w:pPr>
      <w:r>
        <w:t>Sum of #5, all periods</w:t>
      </w:r>
    </w:p>
    <w:p w14:paraId="2DD002FE" w14:textId="44164332" w:rsidR="008C6691" w:rsidDel="004D0FD2" w:rsidRDefault="008C6691">
      <w:pPr>
        <w:pStyle w:val="ListParagraph"/>
        <w:numPr>
          <w:ilvl w:val="0"/>
          <w:numId w:val="8"/>
        </w:numPr>
        <w:rPr>
          <w:del w:id="20" w:author="Sullivan, Laura E (DOA)" w:date="2020-12-14T09:07:00Z"/>
        </w:rPr>
        <w:pPrChange w:id="21" w:author="Sullivan, Laura E (DOA)" w:date="2020-12-14T09:05:00Z">
          <w:pPr>
            <w:pStyle w:val="ListParagraph"/>
            <w:numPr>
              <w:ilvl w:val="1"/>
              <w:numId w:val="8"/>
            </w:numPr>
            <w:ind w:left="1440" w:hanging="360"/>
          </w:pPr>
        </w:pPrChange>
      </w:pPr>
      <w:commentRangeStart w:id="22"/>
      <w:ins w:id="23" w:author="Sullivan, Laura E (DOA)" w:date="2020-12-14T09:05:00Z">
        <w:r>
          <w:t>Formulas</w:t>
        </w:r>
        <w:r w:rsidR="00821AFA">
          <w:t>: Cumulative Amounts</w:t>
        </w:r>
      </w:ins>
      <w:ins w:id="24" w:author="Sullivan, Laura E (DOA)" w:date="2020-12-14T09:06:00Z">
        <w:r w:rsidR="00DF69E0">
          <w:t xml:space="preserve"> </w:t>
        </w:r>
        <w:proofErr w:type="spellStart"/>
        <w:r w:rsidR="00DF69E0">
          <w:t>fo</w:t>
        </w:r>
      </w:ins>
      <w:proofErr w:type="spellEnd"/>
      <w:ins w:id="25" w:author="Sullivan, Laura E (DOA)" w:date="2020-12-14T09:05:00Z">
        <w:r w:rsidR="00821AFA">
          <w:t xml:space="preserve"> each Expenditure Category</w:t>
        </w:r>
      </w:ins>
      <w:commentRangeEnd w:id="22"/>
      <w:ins w:id="26" w:author="Sullivan, Laura E (DOA)" w:date="2020-12-14T09:06:00Z">
        <w:r w:rsidR="00DF69E0">
          <w:rPr>
            <w:rStyle w:val="CommentReference"/>
          </w:rPr>
          <w:commentReference w:id="22"/>
        </w:r>
      </w:ins>
    </w:p>
    <w:p w14:paraId="35A2D17B" w14:textId="5FCB2BE5" w:rsidR="00DC55F0" w:rsidRDefault="00DC55F0">
      <w:pPr>
        <w:pStyle w:val="ListParagraph"/>
        <w:pPrChange w:id="27" w:author="Sullivan, Laura E (DOA)" w:date="2020-12-14T09:07:00Z">
          <w:pPr/>
        </w:pPrChange>
      </w:pPr>
    </w:p>
    <w:sectPr w:rsidR="00DC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llivan, Laura E (DOA)" w:date="2020-12-11T11:58:00Z" w:initials="SLE(">
    <w:p w14:paraId="08F044D2" w14:textId="77777777" w:rsidR="001B1DDF" w:rsidRDefault="00934572">
      <w:pPr>
        <w:pStyle w:val="CommentText"/>
      </w:pPr>
      <w:r>
        <w:rPr>
          <w:rStyle w:val="CommentReference"/>
        </w:rPr>
        <w:annotationRef/>
      </w:r>
      <w:bookmarkStart w:id="1" w:name="_GoBack"/>
      <w:bookmarkEnd w:id="1"/>
      <w:r w:rsidR="001B1DDF">
        <w:t xml:space="preserve">This could be useful to agency users, as well as RI and Ohio state leads.  </w:t>
      </w:r>
    </w:p>
    <w:p w14:paraId="4E49A05B" w14:textId="649D7DCE" w:rsidR="00934572" w:rsidRDefault="00934572">
      <w:pPr>
        <w:pStyle w:val="CommentText"/>
      </w:pPr>
      <w:r>
        <w:t>I focused on $$$.  For data validation purposes, would it be helpful to include any dates?</w:t>
      </w:r>
    </w:p>
    <w:p w14:paraId="5057FCAB" w14:textId="24B41075" w:rsidR="001B1DDF" w:rsidRDefault="001B1DDF">
      <w:pPr>
        <w:pStyle w:val="CommentText"/>
      </w:pPr>
    </w:p>
  </w:comment>
  <w:comment w:id="2" w:author="Sullivan, Laura E (DOA)" w:date="2020-12-11T09:42:00Z" w:initials="SLE(">
    <w:p w14:paraId="717018CF" w14:textId="1DB72D84" w:rsidR="006D5D46" w:rsidRDefault="006D5D46">
      <w:pPr>
        <w:pStyle w:val="CommentText"/>
      </w:pPr>
      <w:r>
        <w:rPr>
          <w:rStyle w:val="CommentReference"/>
        </w:rPr>
        <w:annotationRef/>
      </w:r>
      <w:r>
        <w:t>RI would be looking for 1 row/contract.  Ohio may be different b/c of extra expenditure category options?</w:t>
      </w:r>
    </w:p>
  </w:comment>
  <w:comment w:id="3" w:author="Sullivan, Laura E (DOA)" w:date="2020-12-11T09:33:00Z" w:initials="SLE(">
    <w:p w14:paraId="620A7D35" w14:textId="49C1842B" w:rsidR="00DC55F0" w:rsidRDefault="00DC55F0">
      <w:pPr>
        <w:pStyle w:val="CommentText"/>
      </w:pPr>
      <w:r>
        <w:rPr>
          <w:rStyle w:val="CommentReference"/>
        </w:rPr>
        <w:annotationRef/>
      </w:r>
      <w:r>
        <w:t>Is there value in seeing all periods, or only current and prior?</w:t>
      </w:r>
    </w:p>
  </w:comment>
  <w:comment w:id="4" w:author="Sullivan, Laura E (DOA)" w:date="2020-12-11T09:17:00Z" w:initials="SLE(">
    <w:p w14:paraId="2B9266F2" w14:textId="69EF3680" w:rsidR="00421DC2" w:rsidRDefault="00421DC2">
      <w:pPr>
        <w:pStyle w:val="CommentText"/>
      </w:pPr>
      <w:r>
        <w:rPr>
          <w:rStyle w:val="CommentReference"/>
        </w:rPr>
        <w:annotationRef/>
      </w:r>
      <w:r>
        <w:t>Cumulative expenditures for each expenditure category would be nice to have</w:t>
      </w:r>
      <w:r w:rsidR="006C2677">
        <w:t>, but I don’t think we need them</w:t>
      </w:r>
      <w:r w:rsidR="00437311">
        <w:t xml:space="preserve"> at this level</w:t>
      </w:r>
      <w:r w:rsidR="006C2677">
        <w:t>.  Thoughts?</w:t>
      </w:r>
    </w:p>
  </w:comment>
  <w:comment w:id="6" w:author="Sullivan, Laura E (DOA)" w:date="2020-12-11T09:44:00Z" w:initials="SLE(">
    <w:p w14:paraId="1759E5E4" w14:textId="1CE8D9BA" w:rsidR="006D5D46" w:rsidRDefault="006D5D46">
      <w:pPr>
        <w:pStyle w:val="CommentText"/>
      </w:pPr>
      <w:r>
        <w:rPr>
          <w:rStyle w:val="CommentReference"/>
        </w:rPr>
        <w:annotationRef/>
      </w:r>
      <w:r>
        <w:t>1 row per funding type per Project</w:t>
      </w:r>
    </w:p>
  </w:comment>
  <w:comment w:id="7" w:author="Sullivan, Laura E (DOA)" w:date="2020-12-11T09:44:00Z" w:initials="SLE(">
    <w:p w14:paraId="2BF56C3E" w14:textId="68946A12" w:rsidR="006D5D46" w:rsidRDefault="006D5D46">
      <w:pPr>
        <w:pStyle w:val="CommentText"/>
      </w:pPr>
      <w:r>
        <w:rPr>
          <w:rStyle w:val="CommentReference"/>
        </w:rPr>
        <w:annotationRef/>
      </w:r>
      <w:r>
        <w:t>1 row per project</w:t>
      </w:r>
    </w:p>
  </w:comment>
  <w:comment w:id="8" w:author="Sullivan, Laura E (DOA)" w:date="2020-12-11T11:44:00Z" w:initials="SLE(">
    <w:p w14:paraId="104810FC" w14:textId="74650079" w:rsidR="00A01C46" w:rsidRDefault="00A01C46">
      <w:pPr>
        <w:pStyle w:val="CommentText"/>
      </w:pPr>
      <w:r>
        <w:rPr>
          <w:rStyle w:val="CommentReference"/>
        </w:rPr>
        <w:annotationRef/>
      </w:r>
      <w:r>
        <w:t>This was not discussed on 12/10, but would also be useful to states.</w:t>
      </w:r>
      <w:r w:rsidR="00934572">
        <w:t xml:space="preserve">  We manually created this for period 1-2 for leadership’s use.</w:t>
      </w:r>
    </w:p>
  </w:comment>
  <w:comment w:id="9" w:author="Sullivan, Laura E (DOA)" w:date="2020-12-14T09:03:00Z" w:initials="SLE(">
    <w:p w14:paraId="7A60AC59" w14:textId="52752D6A" w:rsidR="0014552E" w:rsidRDefault="0014552E">
      <w:pPr>
        <w:pStyle w:val="CommentText"/>
      </w:pPr>
      <w:r>
        <w:rPr>
          <w:rStyle w:val="CommentReference"/>
        </w:rPr>
        <w:annotationRef/>
      </w:r>
      <w:r>
        <w:t>Use current period, unless otherwise noted</w:t>
      </w:r>
    </w:p>
  </w:comment>
  <w:comment w:id="10" w:author="Sullivan, Laura E (DOA)" w:date="2020-12-11T09:44:00Z" w:initials="SLE(">
    <w:p w14:paraId="4E5D408C" w14:textId="77777777" w:rsidR="00A01C46" w:rsidRDefault="00A01C46" w:rsidP="00A01C46">
      <w:pPr>
        <w:pStyle w:val="CommentText"/>
      </w:pPr>
      <w:r>
        <w:rPr>
          <w:rStyle w:val="CommentReference"/>
        </w:rPr>
        <w:annotationRef/>
      </w:r>
      <w:r>
        <w:t>1 row per project</w:t>
      </w:r>
    </w:p>
  </w:comment>
  <w:comment w:id="15" w:author="Sullivan, Laura E (DOA)" w:date="2020-12-14T09:09:00Z" w:initials="SLE(">
    <w:p w14:paraId="2EB78594" w14:textId="59C54BED" w:rsidR="000E1667" w:rsidRDefault="000E1667">
      <w:pPr>
        <w:pStyle w:val="CommentText"/>
      </w:pPr>
      <w:r>
        <w:rPr>
          <w:rStyle w:val="CommentReference"/>
        </w:rPr>
        <w:annotationRef/>
      </w:r>
      <w:r>
        <w:t xml:space="preserve">Useful for Excel download, may create visibility issues </w:t>
      </w:r>
      <w:r w:rsidR="00CF2DB0">
        <w:t>on Render page.</w:t>
      </w:r>
    </w:p>
  </w:comment>
  <w:comment w:id="18" w:author="Sullivan, Laura E (DOA)" w:date="2020-12-11T12:05:00Z" w:initials="SLE(">
    <w:p w14:paraId="753F7BD9" w14:textId="29EC2A64" w:rsidR="004A32DD" w:rsidRDefault="004A32DD">
      <w:pPr>
        <w:pStyle w:val="CommentText"/>
      </w:pPr>
      <w:r>
        <w:rPr>
          <w:rStyle w:val="CommentReference"/>
        </w:rPr>
        <w:annotationRef/>
      </w:r>
      <w:r>
        <w:t xml:space="preserve">Alternatively, this could be calculated using current award amounts, with look back only for aggregate tabs.  </w:t>
      </w:r>
    </w:p>
  </w:comment>
  <w:comment w:id="22" w:author="Sullivan, Laura E (DOA)" w:date="2020-12-14T09:06:00Z" w:initials="SLE(">
    <w:p w14:paraId="2CA315A7" w14:textId="056CC8DF" w:rsidR="00DF69E0" w:rsidRDefault="00DF69E0">
      <w:pPr>
        <w:pStyle w:val="CommentText"/>
      </w:pPr>
      <w:r>
        <w:rPr>
          <w:rStyle w:val="CommentReference"/>
        </w:rPr>
        <w:annotationRef/>
      </w:r>
      <w:r>
        <w:t xml:space="preserve">JL asked </w:t>
      </w:r>
      <w:r w:rsidR="000308C3">
        <w:t>that this be considered – to paraphrase: not imperative but nice to have.  My concern is that it could involve a lot of coding</w:t>
      </w:r>
      <w:r w:rsidR="004D0FD2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7FCAB" w15:done="0"/>
  <w15:commentEx w15:paraId="717018CF" w15:done="0"/>
  <w15:commentEx w15:paraId="620A7D35" w15:done="0"/>
  <w15:commentEx w15:paraId="2B9266F2" w15:done="0"/>
  <w15:commentEx w15:paraId="1759E5E4" w15:done="0"/>
  <w15:commentEx w15:paraId="2BF56C3E" w15:done="0"/>
  <w15:commentEx w15:paraId="104810FC" w15:done="0"/>
  <w15:commentEx w15:paraId="7A60AC59" w15:done="0"/>
  <w15:commentEx w15:paraId="4E5D408C" w15:done="0"/>
  <w15:commentEx w15:paraId="2EB78594" w15:done="0"/>
  <w15:commentEx w15:paraId="753F7BD9" w15:done="0"/>
  <w15:commentEx w15:paraId="2CA315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7FCAB" w16cid:durableId="237DDD4D"/>
  <w16cid:commentId w16cid:paraId="717018CF" w16cid:durableId="237DBD9B"/>
  <w16cid:commentId w16cid:paraId="620A7D35" w16cid:durableId="237DBB7F"/>
  <w16cid:commentId w16cid:paraId="2B9266F2" w16cid:durableId="237DB7A8"/>
  <w16cid:commentId w16cid:paraId="1759E5E4" w16cid:durableId="237DBDE2"/>
  <w16cid:commentId w16cid:paraId="2BF56C3E" w16cid:durableId="237DBDFD"/>
  <w16cid:commentId w16cid:paraId="104810FC" w16cid:durableId="237DDA07"/>
  <w16cid:commentId w16cid:paraId="7A60AC59" w16cid:durableId="2381A8D7"/>
  <w16cid:commentId w16cid:paraId="4E5D408C" w16cid:durableId="237DDA4D"/>
  <w16cid:commentId w16cid:paraId="2EB78594" w16cid:durableId="2381AA39"/>
  <w16cid:commentId w16cid:paraId="753F7BD9" w16cid:durableId="237DDF19"/>
  <w16cid:commentId w16cid:paraId="2CA315A7" w16cid:durableId="2381A9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31D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0CB4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7D65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D4721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91F37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11E9F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278DD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23E42"/>
    <w:multiLevelType w:val="hybridMultilevel"/>
    <w:tmpl w:val="57BE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llivan, Laura E (DOA)">
    <w15:presenceInfo w15:providerId="AD" w15:userId="S::Laura.E.Sullivan@omb.ri.gov::647bc304-d64b-4022-abb1-9e3152f7d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44"/>
    <w:rsid w:val="000277B8"/>
    <w:rsid w:val="000308C3"/>
    <w:rsid w:val="00062A93"/>
    <w:rsid w:val="0009520C"/>
    <w:rsid w:val="000E1667"/>
    <w:rsid w:val="0014552E"/>
    <w:rsid w:val="001B1DDF"/>
    <w:rsid w:val="003C6363"/>
    <w:rsid w:val="003F7684"/>
    <w:rsid w:val="00402A69"/>
    <w:rsid w:val="00421DC2"/>
    <w:rsid w:val="00437311"/>
    <w:rsid w:val="004A32DD"/>
    <w:rsid w:val="004D0FD2"/>
    <w:rsid w:val="0055444A"/>
    <w:rsid w:val="006273A0"/>
    <w:rsid w:val="0068340F"/>
    <w:rsid w:val="006A1F03"/>
    <w:rsid w:val="006C2677"/>
    <w:rsid w:val="006D5D46"/>
    <w:rsid w:val="006E2F87"/>
    <w:rsid w:val="00704842"/>
    <w:rsid w:val="00775144"/>
    <w:rsid w:val="00811056"/>
    <w:rsid w:val="00821AFA"/>
    <w:rsid w:val="0089101D"/>
    <w:rsid w:val="008C6691"/>
    <w:rsid w:val="008E4233"/>
    <w:rsid w:val="00934572"/>
    <w:rsid w:val="00A01C46"/>
    <w:rsid w:val="00A0684B"/>
    <w:rsid w:val="00A932FF"/>
    <w:rsid w:val="00BE266B"/>
    <w:rsid w:val="00CF2DB0"/>
    <w:rsid w:val="00D15026"/>
    <w:rsid w:val="00D57427"/>
    <w:rsid w:val="00D82E3F"/>
    <w:rsid w:val="00DC55F0"/>
    <w:rsid w:val="00D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F748"/>
  <w15:chartTrackingRefBased/>
  <w15:docId w15:val="{6B985826-0E90-4BAA-82B7-FA70814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1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441B8DEF6E34C9026676A0BC3D761" ma:contentTypeVersion="9" ma:contentTypeDescription="Create a new document." ma:contentTypeScope="" ma:versionID="f9d13edb55172cb823034cb7d55ba141">
  <xsd:schema xmlns:xsd="http://www.w3.org/2001/XMLSchema" xmlns:xs="http://www.w3.org/2001/XMLSchema" xmlns:p="http://schemas.microsoft.com/office/2006/metadata/properties" xmlns:ns3="88d50625-4c09-44a3-bf7c-674250488649" xmlns:ns4="70343899-5155-45d4-bcd2-f3142f5690c7" targetNamespace="http://schemas.microsoft.com/office/2006/metadata/properties" ma:root="true" ma:fieldsID="7faa702b38c093072f3b688f8bbe53de" ns3:_="" ns4:_="">
    <xsd:import namespace="88d50625-4c09-44a3-bf7c-674250488649"/>
    <xsd:import namespace="70343899-5155-45d4-bcd2-f3142f569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50625-4c09-44a3-bf7c-674250488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43899-5155-45d4-bcd2-f3142f569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F59FC-2271-496B-A94E-8E18A4CDEF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EA8DEC-9DFB-4A12-92B8-90814C335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50625-4c09-44a3-bf7c-674250488649"/>
    <ds:schemaRef ds:uri="70343899-5155-45d4-bcd2-f3142f569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58345A-1890-4633-81FB-E11A71D3E3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Rhode Island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Laura E (DOA)</dc:creator>
  <cp:keywords/>
  <dc:description/>
  <cp:lastModifiedBy>Michael Stanford</cp:lastModifiedBy>
  <cp:revision>31</cp:revision>
  <dcterms:created xsi:type="dcterms:W3CDTF">2020-12-10T22:00:00Z</dcterms:created>
  <dcterms:modified xsi:type="dcterms:W3CDTF">2020-12-15T22:24:00Z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0x010100365441B8DEF6E34C9026676A0BC3D761</vt:lpwstr>
  </property>
</Properties>
</file>